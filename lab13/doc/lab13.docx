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000000"/>
        </w:rPr>
      </w:pPr>
      <w:bookmarkStart w:id="0" w:name="_GoBack"/>
      <w:bookmarkStart w:id="1" w:name="__DdeLink__669_1475405989"/>
      <w:bookmarkEnd w:id="0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uk-UA"/>
          <w:rPrChange w:id="0" w:author="Катерина Юріївна Бельчинська" w:date="2020-12-20T21:58:17Z"/>
        </w:rPr>
        <w:t>ЛАБОРАТОРНА РОБОТА №13.</w:t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2" w:name="__DdeLink__669_1475405989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uk-UA"/>
          <w:rPrChange w:id="0" w:author="Катерина Юріївна Бельчинська" w:date="2020-12-20T21:58:17Z"/>
        </w:rPr>
        <w:t>СТРОКИ.</w:t>
      </w:r>
      <w:bookmarkEnd w:id="2"/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bookmarkStart w:id="3" w:name="__DdeLink__671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  <w:rPrChange w:id="0" w:author="Катерина Юріївна Бельчинська" w:date="2020-12-20T21:45:04Z"/>
        </w:rPr>
        <w:t>ВИМОГИ</w:t>
      </w:r>
      <w:bookmarkEnd w:id="3"/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bookmarkStart w:id="4" w:name="__DdeLink__673_1475405989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Розробник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Бельчинська Катерина Юріївна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  <w:rPrChange w:id="0" w:author="Катерина Юріївна Бельчинська" w:date="2020-12-20T21:57:48Z"/>
        </w:rPr>
        <w:t>студентка групи КІТ-320;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bookmarkStart w:id="5" w:name="__DdeLink__673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18 грудня 2020.</w:t>
      </w:r>
      <w:bookmarkEnd w:id="5"/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bookmarkStart w:id="6" w:name="__DdeLink__675_1475405989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 xml:space="preserve">Індивідуальне </w:t>
      </w:r>
      <w:r>
        <w:rPr>
          <w:color w:val="000000"/>
        </w:rPr>
        <w:tab/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завдання</w:t>
      </w:r>
    </w:p>
    <w:p>
      <w:pPr>
        <w:pStyle w:val="Normal"/>
        <w:spacing w:lineRule="auto" w:line="360"/>
        <w:ind w:left="720" w:hanging="0"/>
        <w:jc w:val="both"/>
        <w:rPr>
          <w:color w:val="000000"/>
        </w:rPr>
      </w:pPr>
      <w:bookmarkStart w:id="7" w:name="__DdeLink__675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Вирахувати для тексту частотну таблицю: для кожного символу визначити його частоту появи у тексті (число таких символів у тексті ділене на загальне число символів у тексті).</w:t>
      </w:r>
      <w:bookmarkEnd w:id="7"/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bookmarkStart w:id="8" w:name="__DdeLink__677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  <w:rPrChange w:id="0" w:author="Катерина Юріївна Бельчинська" w:date="2020-12-20T21:45:13Z"/>
        </w:rPr>
        <w:t xml:space="preserve">ОПИС </w:t>
      </w:r>
      <w:r>
        <w:rPr>
          <w:color w:val="000000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  <w:rPrChange w:id="0" w:author="Катерина Юріївна Бельчинська" w:date="2020-12-20T21:45:13Z"/>
        </w:rPr>
        <w:t>ПРОГРАМИ</w:t>
      </w:r>
      <w:bookmarkEnd w:id="8"/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bookmarkStart w:id="9" w:name="__DdeLink__679_1475405989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Функціональне призначення</w:t>
      </w:r>
    </w:p>
    <w:p>
      <w:pPr>
        <w:pStyle w:val="Normal"/>
        <w:spacing w:lineRule="auto" w:line="360"/>
        <w:ind w:left="708" w:firstLine="708"/>
        <w:jc w:val="both"/>
        <w:rPr>
          <w:color w:val="000000"/>
        </w:rPr>
      </w:pPr>
      <w:bookmarkStart w:id="10" w:name="__DdeLink__679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Програму доцільно використовувати для розрахування частоти появи у даному тексті конкретного символу.</w:t>
      </w:r>
      <w:bookmarkEnd w:id="10"/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bookmarkStart w:id="11" w:name="__DdeLink__686_1475405989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uk-UA"/>
          <w:rPrChange w:id="0" w:author="Катерина Юріївна Бельчинська" w:date="2020-12-20T21:59:28Z"/>
        </w:rPr>
        <w:t>Опис логічної структури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Функція 'main' виділяє пам'ять для заданого і результуючого масиву, викликає усі функції для обчислення частоти. 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1.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Функція countTextLength обчислює довжину заданого масиву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. 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2.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Функція countOfUniqueElements  обчислює кількість унікальних елементів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. 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3.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Функція checker перевіряє кожен елемент на повтори.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4.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Функція getsymbols переписує унікальні елементи в масив.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5.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Функція getSymbolsCounts отримує кількість повторів кожного елементу.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6.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Функція fillZeros ініціолізує результуючий масив.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7.</w:t>
      </w:r>
    </w:p>
    <w:p>
      <w:pPr>
        <w:pStyle w:val="Normal"/>
        <w:spacing w:lineRule="auto" w:line="360"/>
        <w:ind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Функція getSymbolsFrequencies вираховує та записує в масив частоту появи кожного елементу.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хема алгоритму функції наведена на рис. 8.</w:t>
      </w:r>
      <w:bookmarkEnd w:id="11"/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/>
        <w:drawing>
          <wp:inline distT="0" distB="0" distL="0" distR="0">
            <wp:extent cx="184785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2" w:name="__DdeLink__688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Рис.1.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main</w:t>
      </w:r>
      <w:bookmarkEnd w:id="12"/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/>
        <w:drawing>
          <wp:inline distT="0" distB="0" distL="0" distR="0">
            <wp:extent cx="1962150" cy="4010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3" w:name="__DdeLink__690_1475405989"/>
      <w:bookmarkEnd w:id="13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Рис.2.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CountTextLength.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14" w:name="__DdeLink__690_1475405989"/>
      <w:bookmarkStart w:id="15" w:name="__DdeLink__690_1475405989"/>
      <w:bookmarkEnd w:id="15"/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1743075" cy="4572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6" w:name="__DdeLink__692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Рис.3.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CountOfUniqueElements.</w:t>
      </w:r>
      <w:bookmarkEnd w:id="16"/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2247900" cy="4572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7" w:name="__DdeLink__694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Рис.4.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checker.</w:t>
      </w:r>
      <w:bookmarkEnd w:id="17"/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jc w:val="center"/>
        <w:rPr>
          <w:color w:val="000000"/>
        </w:rPr>
      </w:pPr>
      <w:r>
        <w:rPr/>
        <w:drawing>
          <wp:inline distT="0" distB="0" distL="0" distR="0">
            <wp:extent cx="1924050" cy="4572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8" w:name="__DdeLink__696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Рис.5.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getsymbols.</w:t>
      </w:r>
      <w:bookmarkEnd w:id="18"/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2219325" cy="40506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9" w:name="__DdeLink__698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Рис.6.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getSymbolsCounts.</w:t>
      </w:r>
      <w:bookmarkEnd w:id="19"/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1212215" cy="20739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20" w:name="__DdeLink__700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Рис.7.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filZeros.</w:t>
      </w:r>
      <w:bookmarkEnd w:id="20"/>
    </w:p>
    <w:p>
      <w:pPr>
        <w:pStyle w:val="Normal"/>
        <w:spacing w:lineRule="auto" w:line="360"/>
        <w:ind w:lef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  <w:drawing>
          <wp:inline distT="0" distB="0" distL="0" distR="0">
            <wp:extent cx="2533650" cy="36290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21" w:name="__DdeLink__707_1475405989"/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 xml:space="preserve">Рис.8.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uk-UA"/>
        </w:rPr>
        <w:t>Схема алгоритму функції getSymbolFrequencies.</w:t>
      </w:r>
      <w:bookmarkEnd w:id="21"/>
    </w:p>
    <w:p>
      <w:pPr>
        <w:pStyle w:val="ListParagraph"/>
        <w:numPr>
          <w:ilvl w:val="1"/>
          <w:numId w:val="2"/>
        </w:numPr>
        <w:spacing w:lineRule="auto" w:line="360"/>
        <w:jc w:val="left"/>
        <w:rPr>
          <w:color w:val="000000"/>
        </w:rPr>
      </w:pPr>
      <w:bookmarkStart w:id="22" w:name="__DdeLink__709_1475405989"/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uk-UA"/>
          <w:rPrChange w:id="0" w:author="Катерина Юріївна Бельчинська" w:date="2020-12-20T21:59:28Z"/>
        </w:rPr>
        <w:t>Структура проекту</w:t>
      </w:r>
      <w:bookmarkEnd w:id="22"/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.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doc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assets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checker.png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countOfUniqueElements.png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countTextLength.png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debugger.png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Doxygen1.png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Doxygen2.png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fillZeros.png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getSymbolsCounts.png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getSymbolsFrequencies.png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getsymbols.png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main.c.png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│  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Valgrind.png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lab13.docx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lab13.md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lab13.pdf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Doxyfile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Makefile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task1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main.c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task2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main.c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task3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│      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main.c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task4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README.md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   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src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   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lib.c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        ├──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lib.h</w:t>
      </w:r>
    </w:p>
    <w:p>
      <w:pPr>
        <w:pStyle w:val="ListParagraph"/>
        <w:spacing w:lineRule="auto" w:line="360" w:before="0" w:after="0"/>
        <w:ind w:left="1416" w:hanging="0"/>
        <w:contextualSpacing/>
        <w:jc w:val="left"/>
        <w:rPr>
          <w:rFonts w:ascii="Nimbus Mono PS" w:hAnsi="Nimbus Mono P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 xml:space="preserve">        └── </w:t>
      </w:r>
      <w:r>
        <w:rPr>
          <w:rFonts w:eastAsia="Times New Roman" w:cs="Times New Roman" w:ascii="Nimbus Mono PS" w:hAnsi="Nimbus Mono PS"/>
          <w:b w:val="false"/>
          <w:bCs w:val="false"/>
          <w:color w:val="000000" w:themeColor="text1" w:themeShade="ff" w:themeTint="ff"/>
          <w:sz w:val="20"/>
          <w:szCs w:val="20"/>
          <w:lang w:val="uk-UA"/>
        </w:rPr>
        <w:t>main.c</w:t>
      </w:r>
    </w:p>
    <w:p>
      <w:pPr>
        <w:pStyle w:val="ListParagraph"/>
        <w:numPr>
          <w:ilvl w:val="1"/>
          <w:numId w:val="2"/>
        </w:numPr>
        <w:spacing w:lineRule="auto" w:line="360"/>
        <w:jc w:val="left"/>
        <w:rPr>
          <w:color w:val="111111"/>
        </w:rPr>
      </w:pPr>
      <w:bookmarkStart w:id="23" w:name="__DdeLink__713_1475405989"/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11111" w:themeShade="ff" w:themeTint="ff"/>
          <w:sz w:val="28"/>
          <w:szCs w:val="28"/>
          <w:lang w:val="uk-UA"/>
          <w:rPrChange w:id="0" w:author="Катерина Юріївна Бельчинська" w:date="2020-12-20T21:59:28Z"/>
        </w:rPr>
        <w:t>Генерування Doxygen-документації</w:t>
      </w:r>
      <w:bookmarkEnd w:id="23"/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b w:val="false"/>
          <w:b w:val="false"/>
          <w:bCs w:val="false"/>
          <w:color w:val="000000"/>
        </w:rPr>
      </w:pPr>
      <w:bookmarkStart w:id="24" w:name="__DdeLink__720_1475405989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7620</wp:posOffset>
            </wp:positionV>
            <wp:extent cx="5550535" cy="18865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uk-U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uk-UA"/>
        </w:rPr>
        <w:t>ис. 9.  Титульна  сторінка Doxygen</w:t>
      </w:r>
      <w:bookmarkEnd w:id="24"/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i w:val="false"/>
          <w:i w:val="false"/>
          <w:iCs w:val="false"/>
          <w:color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/>
      </w:pPr>
      <w:bookmarkStart w:id="25" w:name="__DdeLink__722_147540598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-176530</wp:posOffset>
            </wp:positionV>
            <wp:extent cx="5274310" cy="27997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ис. 10. Структура файлів в Doxygen.</w:t>
      </w:r>
      <w:bookmarkEnd w:id="25"/>
    </w:p>
    <w:p>
      <w:pPr>
        <w:pStyle w:val="ListParagraph"/>
        <w:numPr>
          <w:ilvl w:val="1"/>
          <w:numId w:val="2"/>
        </w:numPr>
        <w:spacing w:lineRule="auto" w:line="360"/>
        <w:ind w:left="1440" w:hanging="0"/>
        <w:jc w:val="both"/>
        <w:rPr>
          <w:b/>
          <w:b/>
          <w:bCs/>
          <w:color w:val="000000"/>
        </w:rPr>
      </w:pPr>
      <w:bookmarkStart w:id="26" w:name="__DdeLink__724_1475405989"/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uk-UA"/>
        </w:rPr>
        <w:t>Перевірка на утечки памʼяті за допомогою Valgrind:</w:t>
      </w:r>
      <w:bookmarkEnd w:id="26"/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center"/>
        <w:rPr>
          <w:b w:val="false"/>
          <w:b w:val="false"/>
          <w:bCs w:val="false"/>
          <w:color w:val="000000"/>
        </w:rPr>
      </w:pPr>
      <w:bookmarkStart w:id="27" w:name="__DdeLink__726_1475405989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463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uk-U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uk-UA"/>
        </w:rPr>
        <w:t>ис. 11 Перевірка на утечки памʼяті</w:t>
      </w:r>
      <w:bookmarkEnd w:id="27"/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 w:val="false"/>
          <w:iCs w:val="false"/>
          <w:color w:themeColor="text1" w:themeShade="ff" w:themeTint="ff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/>
      </w:pPr>
      <w:bookmarkStart w:id="28" w:name="__DdeLink__728_1475405989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ВАРІАНТИ ВИКОРИСТАННЯ</w:t>
      </w:r>
      <w:bookmarkEnd w:id="28"/>
    </w:p>
    <w:p>
      <w:pPr>
        <w:pStyle w:val="ListParagraph"/>
        <w:spacing w:lineRule="auto" w:line="360"/>
        <w:ind w:left="720" w:hanging="0"/>
        <w:jc w:val="both"/>
        <w:rPr/>
      </w:pPr>
      <w:bookmarkStart w:id="29" w:name="__DdeLink__735_1475405989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Хід роботи та результат виконання програми доцільно спостерігати у відлагоднику. </w:t>
      </w:r>
      <w:bookmarkEnd w:id="29"/>
    </w:p>
    <w:p>
      <w:pPr>
        <w:pStyle w:val="ListParagraph"/>
        <w:spacing w:lineRule="auto" w:line="360"/>
        <w:ind w:left="720" w:hanging="0"/>
        <w:jc w:val="center"/>
        <w:rPr/>
      </w:pPr>
      <w:bookmarkStart w:id="30" w:name="__DdeLink__737_1475405989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64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ис. 12. Спостерігання за перебігом програми у відлагоднику.</w:t>
      </w:r>
      <w:bookmarkEnd w:id="30"/>
    </w:p>
    <w:p>
      <w:pPr>
        <w:pStyle w:val="Normal"/>
        <w:spacing w:lineRule="auto" w:line="360"/>
        <w:ind w:left="0" w:firstLine="708"/>
        <w:jc w:val="left"/>
        <w:pPrChange w:id="0" w:author="Катерина Юріївна Бельчинська" w:date="2020-12-20T21:55:12Z">
          <w:pPr>
            <w:pStyle w:val="Standarduser"/>
            <w:jc w:val="left"/>
            <w:ind w:left="0" w:hanging="0"/>
            <w:spacing w:lineRule="auto" w:line="360"/>
          </w:pPr>
        </w:pPrChange>
        <w:rPr>
          <w:color w:val="000000"/>
          <w:ins w:id="9" w:author="Катерина Юріївна Бельчинська" w:date="2020-12-20T21:55:16Z"/>
        </w:rPr>
      </w:pPr>
      <w:bookmarkStart w:id="31" w:name="__DdeLink__739_1475405989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ВИСНОВКИ</w:t>
      </w:r>
    </w:p>
    <w:p>
      <w:pPr>
        <w:pStyle w:val="Normal"/>
        <w:spacing w:lineRule="auto" w:line="360" w:before="0" w:after="160"/>
        <w:ind w:left="0" w:firstLine="708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В ході даної лабораторної роботи я навчилася проводити дії над строками за допомогою бібліотечних функцій</w:t>
      </w:r>
      <w:ins w:id="10" w:author="Катерина Юріївна Бельчинська" w:date="2020-12-20T21:57:09Z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olor w:val="000000" w:themeColor="text1" w:themeShade="ff" w:themeTint="ff"/>
            <w:sz w:val="28"/>
            <w:szCs w:val="28"/>
            <w:lang w:val="ru-RU"/>
          </w:rPr>
          <w:t>.</w:t>
        </w:r>
      </w:ins>
      <w:bookmarkEnd w:id="31"/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Mono P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  <w:r>
            <w:rPr/>
            <w:t xml:space="preserve">  </w:t>
          </w:r>
        </w:p>
        <w:p>
          <w:pPr>
            <w:pStyle w:val="Header"/>
            <w:bidi w:val="0"/>
            <w:ind w:right="-115" w:hanging="0"/>
            <w:jc w:val="right"/>
            <w:rPr/>
          </w:pPr>
          <w:ins w:id="11" w:author="Катерина Юріївна Бельчинська" w:date="2020-12-20T22:03:33Z">
            <w:r>
              <w:rPr/>
            </w:r>
          </w:ins>
        </w:p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12</Pages>
  <Words>432</Words>
  <Characters>2556</Characters>
  <CharactersWithSpaces>3051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2020-12-18T20:35:10Z</dcterms:created>
  <dc:creator>Катерина Юріївна Бельчинська</dc:creator>
  <dc:description/>
  <dc:language>uk-UA</dc:language>
  <cp:lastModifiedBy/>
  <dcterms:modified xsi:type="dcterms:W3CDTF">2020-12-23T17:56:24Z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