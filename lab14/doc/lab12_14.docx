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284" w:hanging="0"/>
        <w:jc w:val="center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ЛАБОРАТОРНА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 xml:space="preserve"> РОБОТА № 12. ВЗАЄМОДІЯ З КОРИСТУВАЧЕМ ШЛЯХОМ МЕХАНІЗМУ ВВЕДЕННЯ</w:t>
      </w:r>
      <w:r>
        <w:rPr>
          <w:rFonts w:cs="Times New Roman" w:ascii="Times New Roman" w:hAnsi="Times New Roman"/>
          <w:b/>
          <w:sz w:val="32"/>
          <w:szCs w:val="32"/>
          <w:lang w:val="ru-RU"/>
        </w:rPr>
        <w:t>/ВИВЕДЕННЯ.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ЛАБОРАТОРНА</w:t>
      </w:r>
      <w:r>
        <w:rPr>
          <w:rFonts w:cs="Times New Roman" w:ascii="Times New Roman" w:hAnsi="Times New Roman"/>
          <w:b/>
          <w:sz w:val="32"/>
          <w:szCs w:val="32"/>
          <w:lang w:val="uk-UA"/>
        </w:rPr>
        <w:t xml:space="preserve"> РОБОТА № 14. ВЗАЄМОДІЯ З ФАЙЛАМИ.</w:t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0" w:name="__DdeLink__671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ВИМОГИ</w:t>
      </w:r>
      <w:bookmarkEnd w:id="0"/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Розробник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Бельчинська Катерина Юріївна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/>
        </w:rPr>
        <w:t>;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студентка групи КІТ-320;</w:t>
      </w:r>
    </w:p>
    <w:p>
      <w:pPr>
        <w:pStyle w:val="ListParagraph"/>
        <w:numPr>
          <w:ilvl w:val="1"/>
          <w:numId w:val="2"/>
        </w:numPr>
        <w:spacing w:lineRule="auto" w:line="360"/>
        <w:jc w:val="both"/>
        <w:rPr>
          <w:color w:val="000000"/>
        </w:rPr>
      </w:pPr>
      <w:bookmarkStart w:id="1" w:name="__DdeLink__673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2021.</w:t>
      </w:r>
      <w:bookmarkEnd w:id="1"/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 xml:space="preserve">Індивідуальне </w:t>
      </w:r>
      <w:bookmarkStart w:id="2" w:name="_GoBack"/>
      <w:bookmarkEnd w:id="2"/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завдання (лабораторна робота №12)</w:t>
      </w:r>
    </w:p>
    <w:p>
      <w:pPr>
        <w:pStyle w:val="Normal"/>
        <w:spacing w:lineRule="auto" w:line="360"/>
        <w:ind w:left="1440" w:hanging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Програму,  яка була розроблена у лабораторній роботі з покажчиками змінити так, щоб:</w:t>
      </w:r>
    </w:p>
    <w:p>
      <w:pPr>
        <w:pStyle w:val="ListParagraph"/>
        <w:numPr>
          <w:ilvl w:val="0"/>
          <w:numId w:val="3"/>
        </w:numPr>
        <w:spacing w:lineRule="auto" w:line="360"/>
        <w:ind w:left="2127" w:hanging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початкові дані вводилися з клавіатури;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видача результуючих даних провадилася у консоль;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при старті програми виводилась інформація об авторі, номері лабораторної роботи;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при запиті даних, користувач отримав повідомлення, що від нього очікують.</w:t>
      </w:r>
    </w:p>
    <w:p>
      <w:pPr>
        <w:pStyle w:val="Normal"/>
        <w:spacing w:lineRule="auto" w:line="360"/>
        <w:ind w:left="1440" w:hanging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Продемонструвати взаємодію з користувачем шляхом використання функцій: 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lang w:val="en-US"/>
        </w:rPr>
        <w:t>printf()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та 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en-US"/>
        </w:rPr>
        <w:t xml:space="preserve"> scanf();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lang w:val="en-US"/>
        </w:rPr>
        <w:t>gets(), getc()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та</w:t>
      </w:r>
      <w:r>
        <w:rPr>
          <w:rFonts w:cs="Times New Roman" w:ascii="Times New Roman" w:hAnsi="Times New Roman"/>
          <w:i/>
          <w:color w:val="000000"/>
          <w:sz w:val="28"/>
          <w:szCs w:val="28"/>
          <w:lang w:val="en-US"/>
        </w:rPr>
        <w:t xml:space="preserve"> puts(), putc();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Times New Roman" w:hAnsi="Times New Roman" w:cs="Times New Roman"/>
          <w:i/>
          <w:i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color w:val="000000"/>
          <w:sz w:val="28"/>
          <w:szCs w:val="28"/>
          <w:lang w:val="en-US"/>
        </w:rPr>
        <w:t>write(), read()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Індивідуальне завдання (лабораторна робота №14)</w:t>
      </w:r>
    </w:p>
    <w:p>
      <w:pPr>
        <w:pStyle w:val="Normal"/>
        <w:spacing w:lineRule="auto" w:line="360"/>
        <w:ind w:left="1440" w:hanging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Програму, яка була розроблена в лабораторній роботі зі строками, змінити так, щоб: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початкові дані вводилися з файлу;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видача результуючих даних провадилася не тільки у консоль, але й у файл;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ім’я вхідного та результуючого файлу повинно бути отримано від користувача;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при запиті даних, користувач отримав повідомлення, що від нього очікують.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color w:val="000000"/>
        </w:rPr>
      </w:pPr>
      <w:bookmarkStart w:id="3" w:name="__DdeLink__677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ОПИС ПРОГРАМИ</w:t>
      </w:r>
      <w:bookmarkEnd w:id="3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  <w:lang w:val="ru-RU"/>
        </w:rPr>
        <w:t>(ЛАБОРАТОРНА РОБОТА №12)</w:t>
      </w:r>
    </w:p>
    <w:p>
      <w:pPr>
        <w:pStyle w:val="ListParagraph"/>
        <w:numPr>
          <w:ilvl w:val="1"/>
          <w:numId w:val="1"/>
        </w:numPr>
        <w:jc w:val="both"/>
        <w:rPr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Функціональне призначення</w:t>
      </w:r>
    </w:p>
    <w:p>
      <w:pPr>
        <w:pStyle w:val="ListParagraph"/>
        <w:numPr>
          <w:ilvl w:val="1"/>
          <w:numId w:val="1"/>
        </w:numPr>
        <w:jc w:val="both"/>
        <w:rPr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Опис логічної структури</w:t>
      </w:r>
    </w:p>
    <w:p>
      <w:pPr>
        <w:pStyle w:val="ListParagraph"/>
        <w:numPr>
          <w:ilvl w:val="1"/>
          <w:numId w:val="1"/>
        </w:numPr>
        <w:spacing w:lineRule="auto" w:line="360"/>
        <w:rPr>
          <w:b/>
          <w:b/>
          <w:color w:val="000000"/>
        </w:rPr>
      </w:pPr>
      <w:bookmarkStart w:id="4" w:name="__DdeLink__709_1475405989"/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Структура проекту</w:t>
      </w:r>
      <w:bookmarkEnd w:id="4"/>
    </w:p>
    <w:p>
      <w:pPr>
        <w:pStyle w:val="ListParagraph"/>
        <w:numPr>
          <w:ilvl w:val="1"/>
          <w:numId w:val="1"/>
        </w:numPr>
        <w:spacing w:lineRule="auto" w:line="360"/>
        <w:rPr>
          <w:b/>
          <w:b/>
          <w:color w:val="000000"/>
        </w:rPr>
      </w:pPr>
      <w:bookmarkStart w:id="5" w:name="__DdeLink__713_1475405989"/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Генерування Doxygen-документації</w:t>
      </w:r>
      <w:bookmarkEnd w:id="5"/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/>
          <w:bCs/>
          <w:color w:val="000000"/>
        </w:rPr>
      </w:pPr>
      <w:bookmarkStart w:id="6" w:name="__DdeLink__724_1475405989"/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Перевірка на утечки памʼяті за допомогою Valgrind:</w:t>
      </w:r>
      <w:bookmarkEnd w:id="6"/>
    </w:p>
    <w:p>
      <w:pPr>
        <w:pStyle w:val="ListParagraph"/>
        <w:numPr>
          <w:ilvl w:val="0"/>
          <w:numId w:val="1"/>
        </w:numPr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ОПИС ПРОГРАМИ </w:t>
      </w: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  <w:lang w:val="ru-RU"/>
        </w:rPr>
        <w:t>(ЛАБОРАТОРНА РОБОТА №14)</w:t>
      </w:r>
    </w:p>
    <w:p>
      <w:pPr>
        <w:pStyle w:val="ListParagraph"/>
        <w:numPr>
          <w:ilvl w:val="1"/>
          <w:numId w:val="1"/>
        </w:numPr>
        <w:jc w:val="both"/>
        <w:rPr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  <w:lang w:val="ru-RU"/>
        </w:rPr>
        <w:t>Функціональне призначення</w:t>
      </w:r>
    </w:p>
    <w:p>
      <w:pPr>
        <w:pStyle w:val="Normal"/>
        <w:spacing w:lineRule="auto" w:line="360"/>
        <w:ind w:left="708" w:firstLine="708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ru-RU"/>
        </w:rPr>
        <w:t>Програму доцільно використовувати для розрахування частоти появи у даному тексті конкретного символу.</w:t>
      </w:r>
    </w:p>
    <w:p>
      <w:pPr>
        <w:pStyle w:val="ListParagraph"/>
        <w:numPr>
          <w:ilvl w:val="1"/>
          <w:numId w:val="1"/>
        </w:numPr>
        <w:jc w:val="both"/>
        <w:rPr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Опис логічної структури</w:t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Функція 'main' виділяє пам'ять для заданого і результуючого масиву, викликає усі функції для обчислення частоти. С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хема алгоритму функції наведена на рис. 5.</w:t>
      </w:r>
    </w:p>
    <w:p>
      <w:pPr>
        <w:pStyle w:val="Normal"/>
        <w:spacing w:lineRule="auto" w:line="360"/>
        <w:ind w:firstLine="708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Функція listdir обчислює та виводитть структуру файлів та каталогів та її розмір.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хема алгоритму функції наведена на рис. 6.</w:t>
      </w:r>
    </w:p>
    <w:p>
      <w:pPr>
        <w:pStyle w:val="Normal"/>
        <w:spacing w:lineRule="auto" w:line="360"/>
        <w:ind w:firstLine="708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Функція readFromFile зчитує початкову інформацію  з файлу.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хема алгоритму функції наведена на рис. 7.</w:t>
      </w:r>
    </w:p>
    <w:p>
      <w:pPr>
        <w:pStyle w:val="Normal"/>
        <w:spacing w:lineRule="auto" w:line="360"/>
        <w:ind w:firstLine="708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Функція writeToFile записує результат обчислення у файл та  виводить в консоль.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хема алгоритму функції наведена на рис. 8.</w:t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Функція countTextLength обчислює довжину заданого масиву. С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хема алгоритму функції наведена на рис. 9.</w:t>
      </w:r>
    </w:p>
    <w:p>
      <w:pPr>
        <w:pStyle w:val="Normal"/>
        <w:spacing w:lineRule="auto" w:line="360"/>
        <w:ind w:firstLine="708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ru-RU"/>
        </w:rPr>
        <w:t>Функція checker перевіряє кожен елемент на повтори. С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хема алгоритму функції наведена на рис. 10.</w:t>
      </w:r>
    </w:p>
    <w:p>
      <w:pPr>
        <w:pStyle w:val="Normal"/>
        <w:spacing w:lineRule="auto" w:line="360"/>
        <w:ind w:firstLine="708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Функція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countOfUniqueElements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 обчислює кількість унікальних елементів.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хема алгоритму функції наведена на рис. 11.</w:t>
      </w:r>
    </w:p>
    <w:p>
      <w:pPr>
        <w:pStyle w:val="Normal"/>
        <w:spacing w:lineRule="auto" w:line="360"/>
        <w:ind w:firstLine="708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Функція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getsymbols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 переписує унікальні елементи в масив.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хема алгоритму функції наведена на рис. 12.</w:t>
      </w:r>
    </w:p>
    <w:p>
      <w:pPr>
        <w:pStyle w:val="Normal"/>
        <w:spacing w:lineRule="auto" w:line="360"/>
        <w:ind w:firstLine="708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Функція getSymbolsCounts отримує кількість повторів кожного елементу. Схема алгоритму функції наведена на рис. 13.</w:t>
      </w:r>
    </w:p>
    <w:p>
      <w:pPr>
        <w:pStyle w:val="Normal"/>
        <w:spacing w:lineRule="auto" w:line="360"/>
        <w:ind w:firstLine="708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 xml:space="preserve">Функція fillZeros ініціолізує результуючий масив.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хема алгоритму функції наведена на рис. 15.</w:t>
      </w:r>
    </w:p>
    <w:p>
      <w:pPr>
        <w:pStyle w:val="Normal"/>
        <w:spacing w:lineRule="auto" w:line="360"/>
        <w:ind w:firstLine="708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Функція getSymbolsFrequencies вираховує та записує в масив частоту появи кожного елементу.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ru-RU"/>
        </w:rPr>
        <w:t>С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хема алгоритму функції наведена на рис. 16.</w:t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2247265</wp:posOffset>
            </wp:positionH>
            <wp:positionV relativeFrom="paragraph">
              <wp:posOffset>70485</wp:posOffset>
            </wp:positionV>
            <wp:extent cx="1542415" cy="706120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Рис.5. Схема алгоритму функції main</w:t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465455</wp:posOffset>
            </wp:positionH>
            <wp:positionV relativeFrom="paragraph">
              <wp:posOffset>-62230</wp:posOffset>
            </wp:positionV>
            <wp:extent cx="4926965" cy="7267575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Рис.6. Схема алгоритму функції listdir</w:t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6867525"/>
            <wp:effectExtent l="0" t="0" r="0" b="0"/>
            <wp:wrapSquare wrapText="largest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Р</w:t>
      </w: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ис.7. Схема алгоритму функції readFromFile</w:t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0185" cy="6403975"/>
            <wp:effectExtent l="0" t="0" r="0" b="0"/>
            <wp:wrapSquare wrapText="largest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640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Рис.8. Схема алгоритму функції writeToFile</w:t>
      </w:r>
      <w:r>
        <w:br w:type="page"/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/>
        <w:drawing>
          <wp:inline distT="0" distB="0" distL="0" distR="0">
            <wp:extent cx="1629410" cy="3329940"/>
            <wp:effectExtent l="0" t="0" r="0" b="0"/>
            <wp:docPr id="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Рис.9. Схема алгоритму функції CountTextLength</w:t>
      </w:r>
      <w:bookmarkStart w:id="7" w:name="__DdeLink__690_1475405989"/>
      <w:bookmarkEnd w:id="7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ind w:left="0" w:hanging="0"/>
        <w:jc w:val="center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2215515</wp:posOffset>
            </wp:positionH>
            <wp:positionV relativeFrom="paragraph">
              <wp:posOffset>53975</wp:posOffset>
            </wp:positionV>
            <wp:extent cx="1870075" cy="3808730"/>
            <wp:effectExtent l="0" t="0" r="0" b="0"/>
            <wp:wrapSquare wrapText="largest"/>
            <wp:docPr id="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7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ind w:left="0" w:hanging="0"/>
        <w:jc w:val="center"/>
        <w:rPr>
          <w:color w:val="000000"/>
        </w:rPr>
      </w:pPr>
      <w:r>
        <w:rPr>
          <w:color w:val="000000"/>
        </w:rPr>
        <w:t>Рис.10. Схема алгоритму функції checker</w:t>
      </w:r>
      <w:r>
        <w:br w:type="page"/>
      </w:r>
    </w:p>
    <w:p>
      <w:pPr>
        <w:pStyle w:val="Normal"/>
        <w:spacing w:lineRule="auto" w:line="36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720" w:hanging="0"/>
        <w:jc w:val="center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1854835</wp:posOffset>
            </wp:positionH>
            <wp:positionV relativeFrom="paragraph">
              <wp:posOffset>-122555</wp:posOffset>
            </wp:positionV>
            <wp:extent cx="2630805" cy="6900545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690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left="72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bookmarkStart w:id="8" w:name="__DdeLink__692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Рис.11. Схема алгоритму функції CountOfUniqueElements.</w:t>
      </w:r>
      <w:bookmarkEnd w:id="8"/>
    </w:p>
    <w:p>
      <w:pPr>
        <w:pStyle w:val="Normal"/>
        <w:spacing w:lineRule="auto" w:line="360"/>
        <w:ind w:left="720" w:hanging="0"/>
        <w:jc w:val="center"/>
        <w:rPr>
          <w:color w:val="000000"/>
        </w:rPr>
      </w:pPr>
      <w:r>
        <w:rPr>
          <w:color w:val="000000"/>
        </w:rPr>
      </w:r>
      <w:bookmarkStart w:id="9" w:name="_GoBack1"/>
      <w:bookmarkStart w:id="10" w:name="_GoBack1"/>
      <w:bookmarkEnd w:id="10"/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1824355</wp:posOffset>
            </wp:positionH>
            <wp:positionV relativeFrom="paragraph">
              <wp:posOffset>-66040</wp:posOffset>
            </wp:positionV>
            <wp:extent cx="2802255" cy="6659245"/>
            <wp:effectExtent l="0" t="0" r="0" b="0"/>
            <wp:wrapSquare wrapText="bothSides"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255" cy="665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__DdeLink__694_1475405989"/>
      <w:bookmarkStart w:id="12" w:name="__DdeLink__694_1475405989"/>
      <w:bookmarkEnd w:id="12"/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bookmarkStart w:id="13" w:name="__DdeLink__696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Рис.12. Схема алгоритму функції getsymbols.</w:t>
      </w:r>
      <w:bookmarkEnd w:id="13"/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ind w:left="720" w:hanging="0"/>
        <w:jc w:val="center"/>
        <w:rPr>
          <w:color w:val="000000"/>
        </w:rPr>
      </w:pPr>
      <w:r>
        <w:rPr/>
        <w:drawing>
          <wp:inline distT="0" distB="0" distL="0" distR="0">
            <wp:extent cx="2219325" cy="4050665"/>
            <wp:effectExtent l="0" t="0" r="0" b="0"/>
            <wp:docPr id="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color w:val="000000"/>
        </w:rPr>
      </w:pPr>
      <w:bookmarkStart w:id="14" w:name="__DdeLink__698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Рис.13. Схема алгоритму функції getSymbolsCounts.</w:t>
      </w:r>
      <w:bookmarkEnd w:id="14"/>
    </w:p>
    <w:p>
      <w:pPr>
        <w:pStyle w:val="Normal"/>
        <w:spacing w:lineRule="auto" w:line="360"/>
        <w:ind w:left="720" w:hanging="0"/>
        <w:jc w:val="center"/>
        <w:rPr>
          <w:color w:val="000000"/>
        </w:rPr>
      </w:pPr>
      <w:r>
        <w:rPr/>
        <w:drawing>
          <wp:inline distT="0" distB="0" distL="0" distR="0">
            <wp:extent cx="1212215" cy="2073910"/>
            <wp:effectExtent l="0" t="0" r="0" b="0"/>
            <wp:docPr id="1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color w:val="000000"/>
        </w:rPr>
      </w:pPr>
      <w:bookmarkStart w:id="15" w:name="__DdeLink__700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Рис.14. Схема алгоритму функції filZeros.</w:t>
      </w:r>
      <w:bookmarkEnd w:id="15"/>
    </w:p>
    <w:p>
      <w:pPr>
        <w:pStyle w:val="Normal"/>
        <w:spacing w:lineRule="auto" w:line="360"/>
        <w:ind w:left="720" w:hanging="0"/>
        <w:jc w:val="center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center"/>
        <w:rPr>
          <w:color w:val="000000"/>
        </w:rPr>
      </w:pPr>
      <w:r>
        <w:rPr/>
        <w:drawing>
          <wp:inline distT="0" distB="0" distL="0" distR="0">
            <wp:extent cx="2533650" cy="3629025"/>
            <wp:effectExtent l="0" t="0" r="0" b="0"/>
            <wp:docPr id="1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8"/>
        <w:jc w:val="center"/>
        <w:rPr>
          <w:color w:val="000000"/>
        </w:rPr>
      </w:pPr>
      <w:bookmarkStart w:id="16" w:name="__DdeLink__707_1475405989"/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Рис.15. Схема алгоритму функції getSymbolFrequencies.</w:t>
      </w:r>
      <w:bookmarkEnd w:id="16"/>
    </w:p>
    <w:p>
      <w:pPr>
        <w:pStyle w:val="ListParagraph"/>
        <w:numPr>
          <w:ilvl w:val="1"/>
          <w:numId w:val="1"/>
        </w:numPr>
        <w:spacing w:lineRule="auto" w:line="360"/>
        <w:rPr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Структура проекту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.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├──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dist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│   └──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main3.bin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├──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doc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│   ├──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assets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│   │   ├──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checker.png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│   │   ├──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countOfUniqueElements.png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│   │   ├──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countTextLength.png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│   │   ├──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Doxygen1.png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│   │   ├──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Doxygen2.png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│   │   ├──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fillZeros.png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│   │   ├──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frecuencyInFile.png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│   │   ├──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frequency.png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│   │   ├──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getSymbolsCounts.png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│   │   ├──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getSymbolsFrequencies.png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│   │   ├──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getsymbols.png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│   │   ├──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listdir.png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│   │   ├──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main.c.png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│   │   ├──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readFromFile.png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│   │   ├──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text.png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│   │   ├──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tree.png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│   │   └──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writeToFile.png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│   └──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lab12_14.docx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├──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Makefile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└──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src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    ├──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lib.c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    ├──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lib.h</w:t>
      </w:r>
    </w:p>
    <w:p>
      <w:pPr>
        <w:pStyle w:val="ListParagraph"/>
        <w:spacing w:lineRule="auto" w:line="360" w:before="0" w:after="0"/>
        <w:contextualSpacing/>
        <w:rPr>
          <w:rFonts w:ascii="TlwgTypewriter" w:hAnsi="TlwgTypewriter"/>
          <w:b w:val="false"/>
          <w:b w:val="false"/>
          <w:bCs w:val="false"/>
          <w:sz w:val="16"/>
          <w:szCs w:val="16"/>
        </w:rPr>
      </w:pP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 xml:space="preserve">    └── </w:t>
      </w:r>
      <w:r>
        <w:rPr>
          <w:rFonts w:eastAsia="Times New Roman" w:cs="Times New Roman" w:ascii="TlwgTypewriter" w:hAnsi="TlwgTypewriter"/>
          <w:b w:val="false"/>
          <w:bCs w:val="false"/>
          <w:color w:val="000000"/>
          <w:sz w:val="16"/>
          <w:szCs w:val="16"/>
        </w:rPr>
        <w:t>main.c</w:t>
      </w:r>
    </w:p>
    <w:p>
      <w:pPr>
        <w:pStyle w:val="ListParagraph"/>
        <w:numPr>
          <w:ilvl w:val="1"/>
          <w:numId w:val="1"/>
        </w:numPr>
        <w:spacing w:lineRule="auto" w:line="360"/>
        <w:rPr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Генерування Doxygen-документації</w:t>
      </w:r>
    </w:p>
    <w:p>
      <w:pPr>
        <w:pStyle w:val="ListParagraph"/>
        <w:spacing w:lineRule="auto" w:line="360"/>
        <w:ind w:left="0" w:hanging="0"/>
        <w:jc w:val="center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30480</wp:posOffset>
            </wp:positionH>
            <wp:positionV relativeFrom="paragraph">
              <wp:posOffset>40640</wp:posOffset>
            </wp:positionV>
            <wp:extent cx="5550535" cy="188658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3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ListParagraph"/>
        <w:spacing w:lineRule="auto" w:line="360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ListParagraph"/>
        <w:spacing w:lineRule="auto" w:line="360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ListParagraph"/>
        <w:spacing w:lineRule="auto" w:line="360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ListParagraph"/>
        <w:spacing w:lineRule="auto" w:line="360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ListParagraph"/>
        <w:spacing w:lineRule="auto" w:line="360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ListParagraph"/>
        <w:spacing w:lineRule="auto" w:line="360"/>
        <w:ind w:left="0"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ListParagraph"/>
        <w:spacing w:lineRule="auto" w:line="360"/>
        <w:ind w:left="0" w:hanging="0"/>
        <w:jc w:val="center"/>
        <w:rPr>
          <w:color w:val="000000"/>
        </w:rPr>
      </w:pPr>
      <w:r>
        <w:rPr/>
      </w:r>
    </w:p>
    <w:p>
      <w:pPr>
        <w:pStyle w:val="ListParagraph"/>
        <w:spacing w:lineRule="auto" w:line="360"/>
        <w:ind w:left="0" w:hanging="0"/>
        <w:jc w:val="center"/>
        <w:rPr>
          <w:color w:val="000000"/>
        </w:rPr>
      </w:pPr>
      <w:bookmarkStart w:id="17" w:name="__DdeLink__720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</w:rPr>
        <w:t>Рис. 16.  Титульна  сторінка Doxygen</w:t>
      </w:r>
      <w:bookmarkEnd w:id="17"/>
    </w:p>
    <w:p>
      <w:pPr>
        <w:pStyle w:val="ListParagraph"/>
        <w:spacing w:lineRule="auto" w:line="36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311150</wp:posOffset>
            </wp:positionH>
            <wp:positionV relativeFrom="paragraph">
              <wp:posOffset>-67310</wp:posOffset>
            </wp:positionV>
            <wp:extent cx="5274310" cy="2799715"/>
            <wp:effectExtent l="0" t="0" r="0" b="0"/>
            <wp:wrapSquare wrapText="largest"/>
            <wp:docPr id="1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ListParagraph"/>
        <w:spacing w:lineRule="auto" w:line="36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ListParagraph"/>
        <w:spacing w:lineRule="auto" w:line="36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ListParagraph"/>
        <w:spacing w:lineRule="auto" w:line="36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ListParagraph"/>
        <w:spacing w:lineRule="auto" w:line="36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ListParagraph"/>
        <w:spacing w:lineRule="auto" w:line="36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ListParagraph"/>
        <w:spacing w:lineRule="auto" w:line="36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ListParagraph"/>
        <w:spacing w:lineRule="auto" w:line="36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ListParagraph"/>
        <w:spacing w:lineRule="auto" w:line="36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ListParagraph"/>
        <w:spacing w:lineRule="auto" w:line="360"/>
        <w:jc w:val="center"/>
        <w:rPr/>
      </w:pPr>
      <w:bookmarkStart w:id="18" w:name="__DdeLink__722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Рис. 17. Структура файлів в Doxygen.</w:t>
      </w:r>
      <w:bookmarkEnd w:id="18"/>
    </w:p>
    <w:p>
      <w:pPr>
        <w:pStyle w:val="ListParagraph"/>
        <w:spacing w:lineRule="auto" w:line="36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ru-RU"/>
        </w:rPr>
      </w:pPr>
      <w:r>
        <w:rPr/>
      </w:r>
    </w:p>
    <w:p>
      <w:pPr>
        <w:pStyle w:val="ListParagraph"/>
        <w:numPr>
          <w:ilvl w:val="1"/>
          <w:numId w:val="1"/>
        </w:numPr>
        <w:spacing w:lineRule="auto" w:line="360"/>
        <w:ind w:left="720" w:hanging="0"/>
        <w:jc w:val="both"/>
        <w:rPr>
          <w:b/>
          <w:b/>
          <w:bCs/>
          <w:color w:val="000000"/>
        </w:rPr>
      </w:pPr>
      <w:bookmarkStart w:id="19" w:name="__DdeLink__724_14754059891"/>
      <w:r>
        <w:rPr>
          <w:rFonts w:eastAsia="Times New Roman" w:cs="Times New Roman" w:ascii="Times New Roman" w:hAnsi="Times New Roman"/>
          <w:b/>
          <w:bCs/>
          <w:color w:val="000000" w:themeColor="text1"/>
          <w:sz w:val="28"/>
          <w:szCs w:val="28"/>
        </w:rPr>
        <w:t>Перевірка на утечки памʼяті за допомогою Valgrind:</w:t>
      </w:r>
      <w:bookmarkEnd w:id="19"/>
    </w:p>
    <w:p>
      <w:pPr>
        <w:pStyle w:val="ListParagraph"/>
        <w:spacing w:lineRule="auto" w:line="360"/>
        <w:ind w:left="72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619125</wp:posOffset>
            </wp:positionH>
            <wp:positionV relativeFrom="paragraph">
              <wp:posOffset>5715</wp:posOffset>
            </wp:positionV>
            <wp:extent cx="4818380" cy="1804670"/>
            <wp:effectExtent l="0" t="0" r="0" b="0"/>
            <wp:wrapSquare wrapText="largest"/>
            <wp:docPr id="1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spacing w:lineRule="auto" w:line="360"/>
        <w:ind w:left="2880" w:hanging="0"/>
        <w:jc w:val="center"/>
        <w:rPr>
          <w:b w:val="false"/>
          <w:b w:val="false"/>
          <w:bCs w:val="false"/>
        </w:rPr>
      </w:pPr>
      <w:bookmarkStart w:id="20" w:name="__DdeLink__726_1475405989"/>
      <w:r>
        <w:rPr>
          <w:rFonts w:eastAsia="Times New Roman"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Рис. 18 Перевірка на утечки памʼяті</w:t>
      </w:r>
      <w:bookmarkEnd w:id="20"/>
    </w:p>
    <w:p>
      <w:pPr>
        <w:pStyle w:val="ListParagraph"/>
        <w:numPr>
          <w:ilvl w:val="0"/>
          <w:numId w:val="1"/>
        </w:numPr>
        <w:spacing w:lineRule="auto" w:line="360"/>
        <w:rPr/>
      </w:pPr>
      <w:bookmarkStart w:id="21" w:name="__DdeLink__728_1475405989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ВАРІАНТИ ВИКОРИСТАННЯ</w:t>
      </w:r>
      <w:bookmarkEnd w:id="21"/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  <w:lang w:val="ru-RU"/>
        </w:rPr>
        <w:t>(ЛАБОРАТОРНА РОБОТА №12)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360"/>
        <w:rPr/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ВАРІАНТИ ВИКОРИСТАННЯ </w:t>
      </w: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  <w:lang w:val="ru-RU"/>
        </w:rPr>
        <w:t>(ЛАБОРАТОРНА РОБОТА №14)</w:t>
      </w:r>
    </w:p>
    <w:p>
      <w:pPr>
        <w:pStyle w:val="ListParagraph"/>
        <w:ind w:left="1440" w:hanging="0"/>
        <w:jc w:val="both"/>
        <w:rPr>
          <w:b/>
          <w:b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ru-RU"/>
        </w:rPr>
        <w:t>Програма зчитує інформацію з файлу та виводить результат у файл та консоль.</w:t>
      </w:r>
    </w:p>
    <w:p>
      <w:pPr>
        <w:pStyle w:val="ListParagraph"/>
        <w:ind w:left="1440" w:hanging="0"/>
        <w:jc w:val="both"/>
        <w:rPr>
          <w:b/>
          <w:b/>
          <w:color w:val="000000"/>
        </w:rPr>
      </w:pPr>
      <w:r>
        <w:rPr>
          <w:b/>
          <w:color w:val="00000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86025" cy="714375"/>
            <wp:effectExtent l="0" t="0" r="0" b="0"/>
            <wp:wrapSquare wrapText="bothSides"/>
            <wp:docPr id="1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istParagraph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istParagraph"/>
        <w:jc w:val="both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Рис.1. Вхідний текст у файлі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1923415</wp:posOffset>
            </wp:positionH>
            <wp:positionV relativeFrom="paragraph">
              <wp:posOffset>-55880</wp:posOffset>
            </wp:positionV>
            <wp:extent cx="2231390" cy="1463040"/>
            <wp:effectExtent l="0" t="0" r="0" b="0"/>
            <wp:wrapSquare wrapText="bothSides"/>
            <wp:docPr id="1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 Вивід результату обчислення у консолью</w:t>
      </w:r>
    </w:p>
    <w:p>
      <w:pPr>
        <w:pStyle w:val="ListParagraph"/>
        <w:jc w:val="center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228600</wp:posOffset>
            </wp:positionH>
            <wp:positionV relativeFrom="paragraph">
              <wp:posOffset>190500</wp:posOffset>
            </wp:positionV>
            <wp:extent cx="5695315" cy="348615"/>
            <wp:effectExtent l="0" t="0" r="0" b="0"/>
            <wp:wrapSquare wrapText="bothSides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Рис.3. Вивід результату у файл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7700" cy="4667250"/>
            <wp:effectExtent l="0" t="0" r="0" b="0"/>
            <wp:wrapSquare wrapText="largest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Рис.4.  Вивід структури файлів як утиліта tree та вивід розміру файлів</w:t>
      </w:r>
    </w:p>
    <w:p>
      <w:pPr>
        <w:pStyle w:val="ListParagraph"/>
        <w:spacing w:lineRule="auto" w:line="360"/>
        <w:jc w:val="center"/>
        <w:rPr>
          <w:rFonts w:ascii="Times New Roman" w:hAnsi="Times New Roman" w:eastAsia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sz w:val="28"/>
          <w:szCs w:val="28"/>
          <w:lang w:val="ru-RU"/>
        </w:rPr>
      </w:r>
    </w:p>
    <w:p>
      <w:pPr>
        <w:pStyle w:val="Normal"/>
        <w:spacing w:lineRule="auto" w:line="360"/>
        <w:ind w:left="360" w:hanging="0"/>
        <w:rPr>
          <w:color w:val="000000"/>
          <w:ins w:id="0" w:author="Катерина Юріївна Бельчинська" w:date="2020-12-20T21:55:00Z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/>
        </w:rPr>
        <w:t>ВИСНОВКИ</w:t>
      </w:r>
    </w:p>
    <w:p>
      <w:pPr>
        <w:pStyle w:val="Normal"/>
        <w:spacing w:lineRule="auto" w:line="360"/>
        <w:ind w:left="360" w:hanging="0"/>
        <w:jc w:val="both"/>
        <w:rPr>
          <w:color w:val="000000"/>
        </w:rPr>
      </w:pPr>
      <w:r>
        <w:rPr>
          <w:color w:val="000000"/>
        </w:rPr>
        <w:t>Лабораторна робота №14: в ході даної лабораторної роботи було  дослідженно роботу з файлами, використання початкових даних з файлу та вивід результату у файл.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lwgTypewriter">
    <w:charset w:val="01"/>
    <w:family w:val="moder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20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9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63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832ca"/>
    <w:pPr>
      <w:suppressAutoHyphens w:val="true"/>
      <w:spacing w:lineRule="auto" w:line="252" w:before="0" w:after="160"/>
      <w:ind w:left="720" w:hanging="0"/>
      <w:contextualSpacing/>
    </w:pPr>
    <w:rPr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Application>LibreOffice/6.4.6.2$Linux_X86_64 LibreOffice_project/40$Build-2</Application>
  <Pages>15</Pages>
  <Words>640</Words>
  <Characters>3980</Characters>
  <CharactersWithSpaces>4586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2021-01-10T19:46:00Z</dcterms:created>
  <dc:creator>PC</dc:creator>
  <dc:description/>
  <dc:language>uk-UA</dc:language>
  <cp:lastModifiedBy/>
  <dcterms:modified xsi:type="dcterms:W3CDTF">2021-02-17T21:00:02Z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